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8F2" w:rsidRPr="002A77C1" w:rsidRDefault="00362A67" w:rsidP="00362A67">
      <w:pPr>
        <w:tabs>
          <w:tab w:val="left" w:pos="2160"/>
        </w:tabs>
        <w:spacing w:before="240"/>
        <w:rPr>
          <w:rFonts w:ascii="Arial" w:hAnsi="Arial"/>
        </w:rPr>
      </w:pPr>
      <w:r>
        <w:rPr>
          <w:rFonts w:ascii="Arial" w:hAnsi="Arial"/>
          <w:b/>
        </w:rPr>
        <w:t>Project Name</w:t>
      </w:r>
      <w:r w:rsidR="00C308F2">
        <w:rPr>
          <w:rFonts w:ascii="Arial" w:hAnsi="Arial"/>
          <w:b/>
        </w:rPr>
        <w:t>:</w:t>
      </w:r>
      <w:r w:rsidR="00D10486">
        <w:rPr>
          <w:rFonts w:ascii="Arial" w:hAnsi="Arial"/>
        </w:rPr>
        <w:t xml:space="preserve"> </w:t>
      </w:r>
      <w:proofErr w:type="spellStart"/>
      <w:r w:rsidR="00367D04">
        <w:rPr>
          <w:rFonts w:ascii="Arial" w:hAnsi="Arial"/>
        </w:rPr>
        <w:t>Vapotherm</w:t>
      </w:r>
      <w:bookmarkStart w:id="4" w:name="_GoBack"/>
      <w:bookmarkEnd w:id="4"/>
      <w:proofErr w:type="spellEnd"/>
      <w:r w:rsidR="00C308F2" w:rsidRPr="00C308F2">
        <w:rPr>
          <w:rFonts w:ascii="Arial" w:hAnsi="Arial"/>
        </w:rPr>
        <w:tab/>
      </w:r>
    </w:p>
    <w:p w:rsidR="00362A67" w:rsidRPr="00362A67" w:rsidRDefault="00362A67" w:rsidP="00362A67">
      <w:pPr>
        <w:tabs>
          <w:tab w:val="left" w:pos="2160"/>
        </w:tabs>
        <w:spacing w:before="60"/>
        <w:rPr>
          <w:rFonts w:ascii="Arial" w:hAnsi="Arial"/>
        </w:rPr>
      </w:pPr>
      <w:r>
        <w:rPr>
          <w:rFonts w:ascii="Arial" w:hAnsi="Arial"/>
          <w:b/>
        </w:rPr>
        <w:t>Phase:</w:t>
      </w:r>
      <w:r w:rsidR="00D10486">
        <w:rPr>
          <w:rFonts w:ascii="Arial" w:hAnsi="Arial"/>
          <w:b/>
        </w:rPr>
        <w:t xml:space="preserve"> </w:t>
      </w:r>
      <w:r w:rsidR="00D10486" w:rsidRPr="00D10486">
        <w:rPr>
          <w:rFonts w:ascii="Arial" w:hAnsi="Arial"/>
        </w:rPr>
        <w:t>Beta</w:t>
      </w:r>
      <w:r>
        <w:rPr>
          <w:rFonts w:ascii="Arial" w:hAnsi="Arial"/>
          <w:b/>
        </w:rPr>
        <w:tab/>
      </w:r>
    </w:p>
    <w:p w:rsidR="00165F82" w:rsidRPr="00E92E4A" w:rsidRDefault="00165F82" w:rsidP="00362A67">
      <w:pPr>
        <w:tabs>
          <w:tab w:val="left" w:pos="2160"/>
        </w:tabs>
        <w:spacing w:before="60"/>
        <w:rPr>
          <w:rFonts w:ascii="Arial" w:hAnsi="Arial"/>
        </w:rPr>
      </w:pPr>
      <w:r>
        <w:rPr>
          <w:rFonts w:ascii="Arial" w:hAnsi="Arial"/>
          <w:b/>
        </w:rPr>
        <w:t>Date:</w:t>
      </w:r>
      <w:r w:rsidR="00D10486">
        <w:rPr>
          <w:rFonts w:ascii="Arial" w:hAnsi="Arial"/>
          <w:b/>
        </w:rPr>
        <w:t xml:space="preserve"> </w:t>
      </w:r>
      <w:r w:rsidR="00367D04">
        <w:rPr>
          <w:rFonts w:ascii="Arial" w:hAnsi="Arial"/>
        </w:rPr>
        <w:t>2</w:t>
      </w:r>
      <w:r w:rsidR="00D10486" w:rsidRPr="00D10486">
        <w:rPr>
          <w:rFonts w:ascii="Arial" w:hAnsi="Arial"/>
        </w:rPr>
        <w:t>/</w:t>
      </w:r>
      <w:r w:rsidR="00367D04">
        <w:rPr>
          <w:rFonts w:ascii="Arial" w:hAnsi="Arial"/>
        </w:rPr>
        <w:t>20</w:t>
      </w:r>
      <w:r w:rsidR="00D10486" w:rsidRPr="00D10486">
        <w:rPr>
          <w:rFonts w:ascii="Arial" w:hAnsi="Arial"/>
        </w:rPr>
        <w:t>/201</w:t>
      </w:r>
      <w:r w:rsidR="00367D04">
        <w:rPr>
          <w:rFonts w:ascii="Arial" w:hAnsi="Arial"/>
        </w:rPr>
        <w:t>5</w:t>
      </w:r>
    </w:p>
    <w:p w:rsidR="00165F82" w:rsidRPr="00E92E4A" w:rsidRDefault="00165F82" w:rsidP="00362A67">
      <w:pPr>
        <w:tabs>
          <w:tab w:val="left" w:pos="2160"/>
        </w:tabs>
        <w:spacing w:before="60"/>
        <w:rPr>
          <w:rFonts w:ascii="Arial" w:hAnsi="Arial"/>
        </w:rPr>
      </w:pPr>
      <w:r>
        <w:rPr>
          <w:rFonts w:ascii="Arial" w:hAnsi="Arial"/>
          <w:b/>
        </w:rPr>
        <w:t xml:space="preserve">Review </w:t>
      </w:r>
      <w:r w:rsidR="00362A67">
        <w:rPr>
          <w:rFonts w:ascii="Arial" w:hAnsi="Arial"/>
          <w:b/>
        </w:rPr>
        <w:t>Facilitator</w:t>
      </w:r>
      <w:r>
        <w:rPr>
          <w:rFonts w:ascii="Arial" w:hAnsi="Arial"/>
          <w:b/>
        </w:rPr>
        <w:t>:</w:t>
      </w:r>
      <w:r w:rsidR="00D10486">
        <w:rPr>
          <w:rFonts w:ascii="Arial" w:hAnsi="Arial"/>
        </w:rPr>
        <w:t xml:space="preserve"> </w:t>
      </w:r>
      <w:r w:rsidR="00AC3FC2">
        <w:rPr>
          <w:rFonts w:ascii="Arial" w:hAnsi="Arial"/>
        </w:rPr>
        <w:t>Jim Peterson</w:t>
      </w:r>
      <w:r w:rsidRPr="00E92E4A">
        <w:rPr>
          <w:rFonts w:ascii="Arial" w:hAnsi="Arial"/>
        </w:rPr>
        <w:t xml:space="preserve"> </w:t>
      </w:r>
      <w:r w:rsidRPr="00E92E4A">
        <w:rPr>
          <w:rFonts w:ascii="Arial" w:hAnsi="Arial"/>
        </w:rPr>
        <w:tab/>
      </w:r>
    </w:p>
    <w:p w:rsidR="00165F82" w:rsidRDefault="000D26BA" w:rsidP="008A6A2A">
      <w:pPr>
        <w:spacing w:before="480" w:after="120"/>
        <w:rPr>
          <w:rFonts w:ascii="Arial" w:hAnsi="Arial"/>
          <w:b/>
        </w:rPr>
      </w:pPr>
      <w:r>
        <w:rPr>
          <w:rFonts w:ascii="Arial" w:hAnsi="Arial"/>
          <w:b/>
        </w:rPr>
        <w:t>Attendees</w:t>
      </w:r>
      <w:r w:rsidR="00165F82">
        <w:rPr>
          <w:rFonts w:ascii="Arial" w:hAnsi="Arial"/>
          <w:b/>
        </w:rPr>
        <w:t>:</w:t>
      </w:r>
    </w:p>
    <w:tbl>
      <w:tblPr>
        <w:tblW w:w="891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8"/>
        <w:gridCol w:w="2740"/>
        <w:gridCol w:w="2594"/>
        <w:gridCol w:w="1258"/>
      </w:tblGrid>
      <w:tr w:rsidR="008A6A2A" w:rsidRPr="002A77C1" w:rsidTr="002A77C1">
        <w:tc>
          <w:tcPr>
            <w:tcW w:w="2318" w:type="dxa"/>
            <w:shd w:val="clear" w:color="auto" w:fill="C0C0C0"/>
          </w:tcPr>
          <w:p w:rsidR="008A6A2A" w:rsidRPr="002A77C1" w:rsidRDefault="008A6A2A" w:rsidP="00165F82">
            <w:pPr>
              <w:pStyle w:val="BodyText"/>
              <w:ind w:left="0"/>
              <w:jc w:val="center"/>
              <w:rPr>
                <w:b/>
                <w:sz w:val="16"/>
                <w:szCs w:val="16"/>
              </w:rPr>
            </w:pPr>
            <w:r w:rsidRPr="002A77C1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2740" w:type="dxa"/>
            <w:shd w:val="clear" w:color="auto" w:fill="C0C0C0"/>
          </w:tcPr>
          <w:p w:rsidR="008A6A2A" w:rsidRPr="002A77C1" w:rsidRDefault="008A6A2A" w:rsidP="00165F82">
            <w:pPr>
              <w:pStyle w:val="BodyText"/>
              <w:ind w:left="0"/>
              <w:jc w:val="center"/>
              <w:rPr>
                <w:b/>
                <w:sz w:val="16"/>
                <w:szCs w:val="16"/>
              </w:rPr>
            </w:pPr>
            <w:r w:rsidRPr="002A77C1">
              <w:rPr>
                <w:b/>
                <w:sz w:val="16"/>
                <w:szCs w:val="16"/>
              </w:rPr>
              <w:t>Title Organization</w:t>
            </w:r>
          </w:p>
        </w:tc>
        <w:tc>
          <w:tcPr>
            <w:tcW w:w="2594" w:type="dxa"/>
            <w:shd w:val="clear" w:color="auto" w:fill="C0C0C0"/>
          </w:tcPr>
          <w:p w:rsidR="008A6A2A" w:rsidRPr="002A77C1" w:rsidRDefault="008A6A2A" w:rsidP="00165F82">
            <w:pPr>
              <w:pStyle w:val="BodyText"/>
              <w:ind w:left="0"/>
              <w:jc w:val="center"/>
              <w:rPr>
                <w:b/>
                <w:sz w:val="16"/>
                <w:szCs w:val="16"/>
              </w:rPr>
            </w:pPr>
            <w:r w:rsidRPr="002A77C1">
              <w:rPr>
                <w:b/>
                <w:sz w:val="16"/>
                <w:szCs w:val="16"/>
              </w:rPr>
              <w:t>Functional Area Represented</w:t>
            </w:r>
          </w:p>
        </w:tc>
        <w:tc>
          <w:tcPr>
            <w:tcW w:w="1258" w:type="dxa"/>
            <w:shd w:val="clear" w:color="auto" w:fill="C0C0C0"/>
          </w:tcPr>
          <w:p w:rsidR="008A6A2A" w:rsidRPr="002A77C1" w:rsidRDefault="008A6A2A" w:rsidP="00165F82">
            <w:pPr>
              <w:pStyle w:val="BodyText"/>
              <w:ind w:left="0"/>
              <w:jc w:val="center"/>
              <w:rPr>
                <w:b/>
                <w:sz w:val="16"/>
                <w:szCs w:val="16"/>
              </w:rPr>
            </w:pPr>
            <w:r w:rsidRPr="002A77C1">
              <w:rPr>
                <w:b/>
                <w:sz w:val="16"/>
                <w:szCs w:val="16"/>
              </w:rPr>
              <w:t>Independent Reviewer</w:t>
            </w:r>
          </w:p>
        </w:tc>
      </w:tr>
      <w:tr w:rsidR="008A6A2A" w:rsidTr="002A77C1">
        <w:tc>
          <w:tcPr>
            <w:tcW w:w="2318" w:type="dxa"/>
          </w:tcPr>
          <w:p w:rsidR="008A6A2A" w:rsidRDefault="00DB13B4" w:rsidP="00165F82">
            <w:pPr>
              <w:pStyle w:val="BodyText"/>
              <w:ind w:left="0"/>
            </w:pPr>
            <w:r>
              <w:t>Ossian Riday</w:t>
            </w:r>
          </w:p>
        </w:tc>
        <w:tc>
          <w:tcPr>
            <w:tcW w:w="2740" w:type="dxa"/>
          </w:tcPr>
          <w:p w:rsidR="008A6A2A" w:rsidRDefault="00D10486" w:rsidP="00165F82">
            <w:pPr>
              <w:pStyle w:val="BodyText"/>
              <w:ind w:left="0"/>
            </w:pPr>
            <w:proofErr w:type="spellStart"/>
            <w:r>
              <w:t>Enercon</w:t>
            </w:r>
            <w:proofErr w:type="spellEnd"/>
          </w:p>
        </w:tc>
        <w:tc>
          <w:tcPr>
            <w:tcW w:w="2594" w:type="dxa"/>
          </w:tcPr>
          <w:p w:rsidR="008A6A2A" w:rsidRDefault="00D10486" w:rsidP="008A6A2A">
            <w:pPr>
              <w:pStyle w:val="BodyText"/>
              <w:ind w:left="0"/>
            </w:pPr>
            <w:r>
              <w:t>Software Engineer</w:t>
            </w:r>
          </w:p>
        </w:tc>
        <w:tc>
          <w:tcPr>
            <w:tcW w:w="1258" w:type="dxa"/>
          </w:tcPr>
          <w:p w:rsidR="008A6A2A" w:rsidRPr="002A77C1" w:rsidRDefault="00DB13B4" w:rsidP="002A77C1">
            <w:pPr>
              <w:pStyle w:val="BodyText"/>
              <w:ind w:left="0"/>
              <w:jc w:val="center"/>
              <w:rPr>
                <w:b/>
              </w:rPr>
            </w:pPr>
            <w:r w:rsidRPr="004C342C">
              <w:t>N</w:t>
            </w:r>
            <w:r>
              <w:rPr>
                <w:b/>
              </w:rPr>
              <w:t>o</w:t>
            </w:r>
          </w:p>
        </w:tc>
      </w:tr>
      <w:tr w:rsidR="008A6A2A" w:rsidTr="002A77C1">
        <w:tc>
          <w:tcPr>
            <w:tcW w:w="2318" w:type="dxa"/>
          </w:tcPr>
          <w:p w:rsidR="008A6A2A" w:rsidRDefault="008A6A2A" w:rsidP="00165F82">
            <w:pPr>
              <w:pStyle w:val="BodyText"/>
              <w:ind w:left="0"/>
            </w:pPr>
          </w:p>
        </w:tc>
        <w:tc>
          <w:tcPr>
            <w:tcW w:w="2740" w:type="dxa"/>
          </w:tcPr>
          <w:p w:rsidR="008A6A2A" w:rsidRDefault="008A6A2A" w:rsidP="00165F82">
            <w:pPr>
              <w:pStyle w:val="BodyText"/>
              <w:ind w:left="0"/>
            </w:pPr>
          </w:p>
        </w:tc>
        <w:tc>
          <w:tcPr>
            <w:tcW w:w="2594" w:type="dxa"/>
          </w:tcPr>
          <w:p w:rsidR="008A6A2A" w:rsidRDefault="008A6A2A" w:rsidP="008A6A2A">
            <w:pPr>
              <w:pStyle w:val="BodyText"/>
              <w:ind w:left="0"/>
              <w:rPr>
                <w:rFonts w:cs="Arial"/>
              </w:rPr>
            </w:pPr>
          </w:p>
        </w:tc>
        <w:tc>
          <w:tcPr>
            <w:tcW w:w="1258" w:type="dxa"/>
          </w:tcPr>
          <w:p w:rsidR="008A6A2A" w:rsidRDefault="008A6A2A" w:rsidP="002A77C1">
            <w:pPr>
              <w:pStyle w:val="BodyText"/>
              <w:ind w:left="0"/>
              <w:jc w:val="center"/>
              <w:rPr>
                <w:rFonts w:cs="Arial"/>
              </w:rPr>
            </w:pPr>
          </w:p>
        </w:tc>
      </w:tr>
    </w:tbl>
    <w:p w:rsidR="00165F82" w:rsidRDefault="008A6A2A" w:rsidP="00362A67">
      <w:pPr>
        <w:numPr>
          <w:ins w:id="5" w:author="imass" w:date="2004-07-09T08:58:00Z"/>
        </w:numPr>
        <w:spacing w:before="480"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Scope of Review</w:t>
      </w:r>
    </w:p>
    <w:p w:rsidR="00D10486" w:rsidRDefault="00D10486" w:rsidP="00D10486">
      <w:pPr>
        <w:spacing w:after="60"/>
        <w:rPr>
          <w:rFonts w:ascii="Arial" w:hAnsi="Arial" w:cs="Arial"/>
        </w:rPr>
      </w:pPr>
      <w:r>
        <w:rPr>
          <w:rFonts w:ascii="Arial" w:hAnsi="Arial" w:cs="Arial"/>
        </w:rPr>
        <w:t>This software code review covers the following source code files:</w:t>
      </w:r>
    </w:p>
    <w:p w:rsidR="00D10486" w:rsidRDefault="00D10486" w:rsidP="00D10486">
      <w:pPr>
        <w:spacing w:after="60"/>
        <w:rPr>
          <w:rFonts w:ascii="Arial" w:hAnsi="Arial" w:cs="Arial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5040"/>
        <w:gridCol w:w="3870"/>
      </w:tblGrid>
      <w:tr w:rsidR="00D10486" w:rsidTr="004E39B4">
        <w:tc>
          <w:tcPr>
            <w:tcW w:w="5040" w:type="dxa"/>
            <w:shd w:val="clear" w:color="auto" w:fill="BFBFBF"/>
          </w:tcPr>
          <w:p w:rsidR="00D10486" w:rsidRPr="00421AC9" w:rsidRDefault="00D10486" w:rsidP="004E39B4">
            <w:pPr>
              <w:spacing w:after="60"/>
              <w:rPr>
                <w:rFonts w:ascii="Arial" w:hAnsi="Arial" w:cs="Arial"/>
                <w:b/>
              </w:rPr>
            </w:pPr>
            <w:r w:rsidRPr="00421AC9">
              <w:rPr>
                <w:rFonts w:ascii="Arial" w:hAnsi="Arial" w:cs="Arial"/>
                <w:b/>
              </w:rPr>
              <w:t>Source File</w:t>
            </w:r>
          </w:p>
        </w:tc>
        <w:tc>
          <w:tcPr>
            <w:tcW w:w="3870" w:type="dxa"/>
            <w:shd w:val="clear" w:color="auto" w:fill="BFBFBF"/>
          </w:tcPr>
          <w:p w:rsidR="00D10486" w:rsidRPr="00421AC9" w:rsidRDefault="00D10486" w:rsidP="004E39B4">
            <w:pPr>
              <w:spacing w:after="60"/>
              <w:rPr>
                <w:rFonts w:ascii="Arial" w:hAnsi="Arial" w:cs="Arial"/>
                <w:b/>
              </w:rPr>
            </w:pPr>
            <w:r w:rsidRPr="00421AC9">
              <w:rPr>
                <w:rFonts w:ascii="Arial" w:hAnsi="Arial" w:cs="Arial"/>
                <w:b/>
              </w:rPr>
              <w:t>Revision</w:t>
            </w:r>
          </w:p>
        </w:tc>
      </w:tr>
      <w:tr w:rsidR="00144246" w:rsidRPr="009C395A" w:rsidTr="004E39B4">
        <w:tc>
          <w:tcPr>
            <w:tcW w:w="5040" w:type="dxa"/>
          </w:tcPr>
          <w:p w:rsidR="00144246" w:rsidRPr="001376C5" w:rsidRDefault="003005A1" w:rsidP="004E39B4">
            <w:pPr>
              <w:spacing w:after="6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Abort.cpp</w:t>
            </w:r>
          </w:p>
        </w:tc>
        <w:tc>
          <w:tcPr>
            <w:tcW w:w="3870" w:type="dxa"/>
          </w:tcPr>
          <w:p w:rsidR="00144246" w:rsidRPr="009C395A" w:rsidRDefault="003005A1" w:rsidP="004E39B4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144246" w:rsidRPr="009C395A" w:rsidTr="004E39B4">
        <w:tc>
          <w:tcPr>
            <w:tcW w:w="5040" w:type="dxa"/>
          </w:tcPr>
          <w:p w:rsidR="00144246" w:rsidRPr="001376C5" w:rsidRDefault="003005A1" w:rsidP="004E39B4">
            <w:pPr>
              <w:spacing w:after="6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Abort.h</w:t>
            </w:r>
            <w:proofErr w:type="spellEnd"/>
          </w:p>
        </w:tc>
        <w:tc>
          <w:tcPr>
            <w:tcW w:w="3870" w:type="dxa"/>
          </w:tcPr>
          <w:p w:rsidR="00144246" w:rsidRPr="009C395A" w:rsidRDefault="003005A1" w:rsidP="004E39B4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144246" w:rsidRPr="009C395A" w:rsidTr="004E39B4">
        <w:tc>
          <w:tcPr>
            <w:tcW w:w="5040" w:type="dxa"/>
          </w:tcPr>
          <w:p w:rsidR="00144246" w:rsidRPr="001376C5" w:rsidRDefault="003005A1" w:rsidP="004E39B4">
            <w:pPr>
              <w:spacing w:after="6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Command.cpp</w:t>
            </w:r>
          </w:p>
        </w:tc>
        <w:tc>
          <w:tcPr>
            <w:tcW w:w="3870" w:type="dxa"/>
          </w:tcPr>
          <w:p w:rsidR="00144246" w:rsidRPr="009C395A" w:rsidRDefault="003005A1" w:rsidP="004E39B4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  <w:tr w:rsidR="00144246" w:rsidRPr="009C395A" w:rsidTr="004E39B4">
        <w:tc>
          <w:tcPr>
            <w:tcW w:w="5040" w:type="dxa"/>
          </w:tcPr>
          <w:p w:rsidR="00144246" w:rsidRPr="001376C5" w:rsidRDefault="003005A1" w:rsidP="004E39B4">
            <w:pPr>
              <w:spacing w:after="6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Command.h</w:t>
            </w:r>
            <w:proofErr w:type="spellEnd"/>
          </w:p>
        </w:tc>
        <w:tc>
          <w:tcPr>
            <w:tcW w:w="3870" w:type="dxa"/>
          </w:tcPr>
          <w:p w:rsidR="00144246" w:rsidRPr="009C395A" w:rsidRDefault="003005A1" w:rsidP="004E39B4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144246" w:rsidRPr="009C395A" w:rsidTr="004E39B4">
        <w:tc>
          <w:tcPr>
            <w:tcW w:w="5040" w:type="dxa"/>
          </w:tcPr>
          <w:p w:rsidR="00144246" w:rsidRPr="001376C5" w:rsidRDefault="003005A1" w:rsidP="004E39B4">
            <w:pPr>
              <w:spacing w:after="6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Main.cpp</w:t>
            </w:r>
          </w:p>
        </w:tc>
        <w:tc>
          <w:tcPr>
            <w:tcW w:w="3870" w:type="dxa"/>
          </w:tcPr>
          <w:p w:rsidR="00144246" w:rsidRPr="009C395A" w:rsidRDefault="003005A1" w:rsidP="004E39B4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144246" w:rsidRPr="009C395A" w:rsidTr="004E39B4">
        <w:tc>
          <w:tcPr>
            <w:tcW w:w="5040" w:type="dxa"/>
          </w:tcPr>
          <w:p w:rsidR="00144246" w:rsidRPr="001376C5" w:rsidRDefault="003005A1" w:rsidP="004E39B4">
            <w:pPr>
              <w:spacing w:after="6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mainwindow.cpp</w:t>
            </w:r>
          </w:p>
        </w:tc>
        <w:tc>
          <w:tcPr>
            <w:tcW w:w="3870" w:type="dxa"/>
          </w:tcPr>
          <w:p w:rsidR="00144246" w:rsidRPr="009C395A" w:rsidRDefault="003005A1" w:rsidP="004E39B4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144246" w:rsidRPr="009C395A" w:rsidTr="004E39B4">
        <w:tc>
          <w:tcPr>
            <w:tcW w:w="5040" w:type="dxa"/>
          </w:tcPr>
          <w:p w:rsidR="00144246" w:rsidRPr="001376C5" w:rsidRDefault="003005A1" w:rsidP="004E39B4">
            <w:pPr>
              <w:spacing w:after="6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mainwindow.h</w:t>
            </w:r>
            <w:proofErr w:type="spellEnd"/>
          </w:p>
        </w:tc>
        <w:tc>
          <w:tcPr>
            <w:tcW w:w="3870" w:type="dxa"/>
          </w:tcPr>
          <w:p w:rsidR="00144246" w:rsidRPr="009C395A" w:rsidRDefault="003005A1" w:rsidP="004E39B4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144246" w:rsidRPr="009C395A" w:rsidTr="004E39B4">
        <w:tc>
          <w:tcPr>
            <w:tcW w:w="5040" w:type="dxa"/>
          </w:tcPr>
          <w:p w:rsidR="00144246" w:rsidRPr="001376C5" w:rsidRDefault="003005A1" w:rsidP="004E39B4">
            <w:pPr>
              <w:spacing w:after="6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TestScript.cpp</w:t>
            </w:r>
          </w:p>
        </w:tc>
        <w:tc>
          <w:tcPr>
            <w:tcW w:w="3870" w:type="dxa"/>
          </w:tcPr>
          <w:p w:rsidR="00144246" w:rsidRPr="009C395A" w:rsidRDefault="003005A1" w:rsidP="004E39B4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144246" w:rsidRPr="009C395A" w:rsidTr="004E39B4">
        <w:tc>
          <w:tcPr>
            <w:tcW w:w="5040" w:type="dxa"/>
          </w:tcPr>
          <w:p w:rsidR="00144246" w:rsidRPr="001376C5" w:rsidRDefault="003005A1" w:rsidP="004E39B4">
            <w:pPr>
              <w:spacing w:after="6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TestScript.h</w:t>
            </w:r>
            <w:proofErr w:type="spellEnd"/>
          </w:p>
        </w:tc>
        <w:tc>
          <w:tcPr>
            <w:tcW w:w="3870" w:type="dxa"/>
          </w:tcPr>
          <w:p w:rsidR="00144246" w:rsidRPr="009C395A" w:rsidRDefault="003005A1" w:rsidP="004E39B4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9C395A" w:rsidRPr="009C395A" w:rsidTr="004E39B4">
        <w:tc>
          <w:tcPr>
            <w:tcW w:w="5040" w:type="dxa"/>
          </w:tcPr>
          <w:p w:rsidR="009C395A" w:rsidRPr="001376C5" w:rsidRDefault="009C395A" w:rsidP="004E39B4">
            <w:pPr>
              <w:spacing w:after="6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70" w:type="dxa"/>
          </w:tcPr>
          <w:p w:rsidR="009C395A" w:rsidRPr="009C395A" w:rsidRDefault="009C395A" w:rsidP="004E39B4">
            <w:pPr>
              <w:spacing w:after="60"/>
              <w:rPr>
                <w:rFonts w:ascii="Arial" w:hAnsi="Arial" w:cs="Arial"/>
                <w:b/>
              </w:rPr>
            </w:pPr>
          </w:p>
        </w:tc>
      </w:tr>
    </w:tbl>
    <w:p w:rsidR="00FF54E8" w:rsidRDefault="00FF54E8" w:rsidP="00362A67">
      <w:pPr>
        <w:spacing w:before="480" w:after="120"/>
        <w:rPr>
          <w:rFonts w:ascii="Arial" w:hAnsi="Arial" w:cs="Arial"/>
          <w:b/>
        </w:rPr>
      </w:pPr>
    </w:p>
    <w:p w:rsidR="008A6A2A" w:rsidRPr="000D26BA" w:rsidRDefault="008A6A2A" w:rsidP="00362A67">
      <w:pPr>
        <w:spacing w:before="480"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Minutes</w:t>
      </w:r>
      <w:r w:rsidR="00362A67">
        <w:rPr>
          <w:rFonts w:ascii="Arial" w:hAnsi="Arial" w:cs="Arial"/>
          <w:b/>
        </w:rPr>
        <w:t xml:space="preserve"> &amp; Actions</w:t>
      </w:r>
    </w:p>
    <w:tbl>
      <w:tblPr>
        <w:tblW w:w="106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4500"/>
        <w:gridCol w:w="2340"/>
        <w:gridCol w:w="1080"/>
        <w:gridCol w:w="900"/>
        <w:gridCol w:w="1260"/>
      </w:tblGrid>
      <w:tr w:rsidR="00B32769" w:rsidTr="00A4650F">
        <w:tc>
          <w:tcPr>
            <w:tcW w:w="540" w:type="dxa"/>
            <w:shd w:val="clear" w:color="auto" w:fill="C0C0C0"/>
            <w:vAlign w:val="bottom"/>
          </w:tcPr>
          <w:p w:rsidR="00B32769" w:rsidRDefault="00B32769" w:rsidP="008B71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0" w:type="dxa"/>
            <w:shd w:val="clear" w:color="auto" w:fill="C0C0C0"/>
            <w:vAlign w:val="bottom"/>
          </w:tcPr>
          <w:p w:rsidR="00B32769" w:rsidRDefault="00B32769" w:rsidP="00165F8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2340" w:type="dxa"/>
            <w:shd w:val="clear" w:color="auto" w:fill="C0C0C0"/>
            <w:vAlign w:val="bottom"/>
          </w:tcPr>
          <w:p w:rsidR="00B32769" w:rsidRDefault="00B32769" w:rsidP="00165F8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Action</w:t>
            </w:r>
            <w:r w:rsidR="002A77C1">
              <w:rPr>
                <w:b/>
              </w:rPr>
              <w:t>s</w:t>
            </w:r>
          </w:p>
        </w:tc>
        <w:tc>
          <w:tcPr>
            <w:tcW w:w="1080" w:type="dxa"/>
            <w:shd w:val="clear" w:color="auto" w:fill="C0C0C0"/>
            <w:vAlign w:val="bottom"/>
          </w:tcPr>
          <w:p w:rsidR="00B32769" w:rsidRDefault="00B32769" w:rsidP="00165F8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Resp. Person</w:t>
            </w:r>
          </w:p>
        </w:tc>
        <w:tc>
          <w:tcPr>
            <w:tcW w:w="900" w:type="dxa"/>
            <w:shd w:val="clear" w:color="auto" w:fill="C0C0C0"/>
            <w:vAlign w:val="bottom"/>
          </w:tcPr>
          <w:p w:rsidR="00B32769" w:rsidRDefault="00B32769" w:rsidP="003470D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Target Date</w:t>
            </w:r>
          </w:p>
        </w:tc>
        <w:tc>
          <w:tcPr>
            <w:tcW w:w="1260" w:type="dxa"/>
            <w:shd w:val="clear" w:color="auto" w:fill="C0C0C0"/>
          </w:tcPr>
          <w:p w:rsidR="00A4650F" w:rsidRDefault="00A4650F" w:rsidP="00165F82">
            <w:pPr>
              <w:pStyle w:val="BodyText"/>
              <w:ind w:left="0"/>
              <w:jc w:val="center"/>
              <w:rPr>
                <w:b/>
              </w:rPr>
            </w:pPr>
          </w:p>
          <w:p w:rsidR="00B32769" w:rsidRDefault="00A4650F" w:rsidP="00165F8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Closure</w:t>
            </w:r>
          </w:p>
        </w:tc>
      </w:tr>
      <w:tr w:rsidR="00B32769" w:rsidRPr="00510245" w:rsidTr="00A4650F">
        <w:tc>
          <w:tcPr>
            <w:tcW w:w="540" w:type="dxa"/>
          </w:tcPr>
          <w:p w:rsidR="00B32769" w:rsidRPr="00510245" w:rsidRDefault="00B32769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 w:rsidRPr="00510245">
              <w:rPr>
                <w:sz w:val="18"/>
                <w:szCs w:val="18"/>
              </w:rPr>
              <w:t>1</w:t>
            </w:r>
          </w:p>
        </w:tc>
        <w:tc>
          <w:tcPr>
            <w:tcW w:w="4500" w:type="dxa"/>
            <w:vAlign w:val="center"/>
          </w:tcPr>
          <w:p w:rsidR="00B32769" w:rsidRPr="00510245" w:rsidRDefault="00B32769" w:rsidP="00794665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2340" w:type="dxa"/>
          </w:tcPr>
          <w:p w:rsidR="00B32769" w:rsidRPr="00510245" w:rsidRDefault="00B32769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32769" w:rsidRPr="00510245" w:rsidRDefault="004C342C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00" w:type="dxa"/>
          </w:tcPr>
          <w:p w:rsidR="00B32769" w:rsidRPr="00510245" w:rsidRDefault="00B32769" w:rsidP="003470D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B32769" w:rsidRPr="00510245" w:rsidRDefault="00B32769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B32769" w:rsidRPr="00510245" w:rsidTr="00A4650F">
        <w:tc>
          <w:tcPr>
            <w:tcW w:w="540" w:type="dxa"/>
          </w:tcPr>
          <w:p w:rsidR="00B32769" w:rsidRPr="00510245" w:rsidRDefault="00B32769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 w:rsidRPr="00510245">
              <w:rPr>
                <w:sz w:val="18"/>
                <w:szCs w:val="18"/>
              </w:rPr>
              <w:t>2</w:t>
            </w:r>
          </w:p>
        </w:tc>
        <w:tc>
          <w:tcPr>
            <w:tcW w:w="4500" w:type="dxa"/>
            <w:vAlign w:val="center"/>
          </w:tcPr>
          <w:p w:rsidR="00B32769" w:rsidRPr="00510245" w:rsidRDefault="00B32769" w:rsidP="00165F82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2340" w:type="dxa"/>
          </w:tcPr>
          <w:p w:rsidR="00B32769" w:rsidRPr="00510245" w:rsidRDefault="00B32769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32769" w:rsidRPr="00510245" w:rsidRDefault="004C342C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00" w:type="dxa"/>
          </w:tcPr>
          <w:p w:rsidR="00B32769" w:rsidRPr="00510245" w:rsidRDefault="00B32769" w:rsidP="003470D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B32769" w:rsidRPr="00510245" w:rsidRDefault="00B32769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B32769" w:rsidRPr="00510245" w:rsidTr="00A4650F">
        <w:tc>
          <w:tcPr>
            <w:tcW w:w="540" w:type="dxa"/>
          </w:tcPr>
          <w:p w:rsidR="00B32769" w:rsidRPr="00510245" w:rsidRDefault="00B32769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 w:rsidRPr="00510245">
              <w:rPr>
                <w:sz w:val="18"/>
                <w:szCs w:val="18"/>
              </w:rPr>
              <w:t>3</w:t>
            </w:r>
          </w:p>
        </w:tc>
        <w:tc>
          <w:tcPr>
            <w:tcW w:w="4500" w:type="dxa"/>
            <w:vAlign w:val="center"/>
          </w:tcPr>
          <w:p w:rsidR="00353D04" w:rsidRPr="00510245" w:rsidRDefault="00353D04" w:rsidP="00165F82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2340" w:type="dxa"/>
          </w:tcPr>
          <w:p w:rsidR="00B32769" w:rsidRPr="00510245" w:rsidRDefault="00B32769" w:rsidP="00452063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32769" w:rsidRPr="00510245" w:rsidRDefault="004C342C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00" w:type="dxa"/>
          </w:tcPr>
          <w:p w:rsidR="00B32769" w:rsidRPr="00510245" w:rsidRDefault="00B32769" w:rsidP="003470D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B32769" w:rsidRPr="00510245" w:rsidRDefault="00B32769" w:rsidP="00697E7E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B32769" w:rsidRPr="00510245" w:rsidTr="00A4650F">
        <w:tc>
          <w:tcPr>
            <w:tcW w:w="540" w:type="dxa"/>
          </w:tcPr>
          <w:p w:rsidR="00B32769" w:rsidRPr="00510245" w:rsidRDefault="00B32769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 w:rsidRPr="00510245">
              <w:rPr>
                <w:sz w:val="18"/>
                <w:szCs w:val="18"/>
              </w:rPr>
              <w:t>4</w:t>
            </w:r>
          </w:p>
        </w:tc>
        <w:tc>
          <w:tcPr>
            <w:tcW w:w="4500" w:type="dxa"/>
            <w:vAlign w:val="center"/>
          </w:tcPr>
          <w:p w:rsidR="00B32769" w:rsidRPr="00510245" w:rsidRDefault="00B32769" w:rsidP="00165F82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2340" w:type="dxa"/>
          </w:tcPr>
          <w:p w:rsidR="00B32769" w:rsidRPr="00510245" w:rsidRDefault="00B32769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32769" w:rsidRPr="00510245" w:rsidRDefault="002D5C05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00" w:type="dxa"/>
          </w:tcPr>
          <w:p w:rsidR="00B32769" w:rsidRPr="00510245" w:rsidRDefault="00B32769" w:rsidP="003470D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B32769" w:rsidRPr="00510245" w:rsidRDefault="00B32769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B32769" w:rsidRPr="00510245" w:rsidTr="00A4650F">
        <w:tc>
          <w:tcPr>
            <w:tcW w:w="540" w:type="dxa"/>
          </w:tcPr>
          <w:p w:rsidR="00B32769" w:rsidRPr="00510245" w:rsidRDefault="00B32769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 w:rsidRPr="00510245">
              <w:rPr>
                <w:sz w:val="18"/>
                <w:szCs w:val="18"/>
              </w:rPr>
              <w:t>5</w:t>
            </w:r>
          </w:p>
        </w:tc>
        <w:tc>
          <w:tcPr>
            <w:tcW w:w="4500" w:type="dxa"/>
            <w:vAlign w:val="center"/>
          </w:tcPr>
          <w:p w:rsidR="00B32769" w:rsidRPr="00510245" w:rsidRDefault="00B32769" w:rsidP="00165F82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2340" w:type="dxa"/>
          </w:tcPr>
          <w:p w:rsidR="00B32769" w:rsidRPr="00510245" w:rsidRDefault="00B32769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32769" w:rsidRPr="00510245" w:rsidRDefault="00D77E81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00" w:type="dxa"/>
          </w:tcPr>
          <w:p w:rsidR="00B32769" w:rsidRPr="00510245" w:rsidRDefault="00B32769" w:rsidP="003470D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B32769" w:rsidRPr="00510245" w:rsidRDefault="00B32769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7B01F0" w:rsidRPr="00510245" w:rsidTr="00A4650F">
        <w:tc>
          <w:tcPr>
            <w:tcW w:w="540" w:type="dxa"/>
          </w:tcPr>
          <w:p w:rsidR="007B01F0" w:rsidRPr="00510245" w:rsidRDefault="007B01F0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500" w:type="dxa"/>
            <w:vAlign w:val="center"/>
          </w:tcPr>
          <w:p w:rsidR="007B01F0" w:rsidRPr="00510245" w:rsidRDefault="007B01F0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2340" w:type="dxa"/>
          </w:tcPr>
          <w:p w:rsidR="007B01F0" w:rsidRPr="00510245" w:rsidRDefault="007B01F0" w:rsidP="007B01F0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7B01F0" w:rsidRPr="00510245" w:rsidRDefault="007B01F0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00" w:type="dxa"/>
          </w:tcPr>
          <w:p w:rsidR="007B01F0" w:rsidRPr="00510245" w:rsidRDefault="007B01F0" w:rsidP="003470D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7B01F0" w:rsidRPr="00510245" w:rsidRDefault="007B01F0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7B01F0" w:rsidRPr="00510245" w:rsidTr="00A4650F">
        <w:tc>
          <w:tcPr>
            <w:tcW w:w="540" w:type="dxa"/>
          </w:tcPr>
          <w:p w:rsidR="007B01F0" w:rsidRPr="00510245" w:rsidRDefault="007B01F0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</w:t>
            </w:r>
          </w:p>
        </w:tc>
        <w:tc>
          <w:tcPr>
            <w:tcW w:w="4500" w:type="dxa"/>
            <w:vAlign w:val="center"/>
          </w:tcPr>
          <w:p w:rsidR="007B01F0" w:rsidRPr="00510245" w:rsidRDefault="007B01F0" w:rsidP="007B01F0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2340" w:type="dxa"/>
          </w:tcPr>
          <w:p w:rsidR="007B01F0" w:rsidRPr="00510245" w:rsidRDefault="007B01F0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7B01F0" w:rsidRPr="00510245" w:rsidRDefault="007B01F0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</w:t>
            </w:r>
          </w:p>
        </w:tc>
        <w:tc>
          <w:tcPr>
            <w:tcW w:w="900" w:type="dxa"/>
          </w:tcPr>
          <w:p w:rsidR="007B01F0" w:rsidRPr="00510245" w:rsidRDefault="007B01F0" w:rsidP="003470D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7B01F0" w:rsidRPr="00510245" w:rsidRDefault="007B01F0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B32769" w:rsidRPr="00510245" w:rsidTr="00A4650F">
        <w:tc>
          <w:tcPr>
            <w:tcW w:w="540" w:type="dxa"/>
          </w:tcPr>
          <w:p w:rsidR="00B32769" w:rsidRPr="00510245" w:rsidRDefault="00B32769" w:rsidP="008B7145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 w:rsidRPr="00510245">
              <w:rPr>
                <w:sz w:val="18"/>
                <w:szCs w:val="18"/>
              </w:rPr>
              <w:t>6</w:t>
            </w:r>
          </w:p>
        </w:tc>
        <w:tc>
          <w:tcPr>
            <w:tcW w:w="4500" w:type="dxa"/>
            <w:vAlign w:val="center"/>
          </w:tcPr>
          <w:p w:rsidR="00452063" w:rsidRPr="00510245" w:rsidRDefault="00452063" w:rsidP="00A01C11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2340" w:type="dxa"/>
          </w:tcPr>
          <w:p w:rsidR="00B32769" w:rsidRPr="00510245" w:rsidRDefault="00B32769" w:rsidP="008A6A2A">
            <w:pPr>
              <w:pStyle w:val="BodyText"/>
              <w:spacing w:before="60" w:after="60"/>
              <w:ind w:left="0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32769" w:rsidRPr="00510245" w:rsidRDefault="00B32769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B32769" w:rsidRPr="00510245" w:rsidRDefault="00B32769" w:rsidP="003470D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B32769" w:rsidRPr="00510245" w:rsidRDefault="00B32769" w:rsidP="00165F82">
            <w:pPr>
              <w:pStyle w:val="BodyText"/>
              <w:spacing w:before="60" w:after="60"/>
              <w:ind w:left="0"/>
              <w:jc w:val="center"/>
              <w:rPr>
                <w:sz w:val="18"/>
                <w:szCs w:val="18"/>
              </w:rPr>
            </w:pPr>
          </w:p>
        </w:tc>
      </w:tr>
    </w:tbl>
    <w:p w:rsidR="00165F82" w:rsidRDefault="00165F82" w:rsidP="00165F82">
      <w:pPr>
        <w:pStyle w:val="BodyText"/>
        <w:ind w:left="0"/>
      </w:pPr>
    </w:p>
    <w:p w:rsidR="00CE66E4" w:rsidRDefault="00CE66E4" w:rsidP="00CE66E4">
      <w:pPr>
        <w:spacing w:before="360" w:after="360"/>
      </w:pPr>
    </w:p>
    <w:p w:rsidR="00CE66E4" w:rsidRDefault="00CE66E4" w:rsidP="00CE66E4">
      <w:pPr>
        <w:spacing w:before="360" w:after="360"/>
      </w:pPr>
      <w:r>
        <w:t xml:space="preserve">Reviewed &amp; Approved: </w:t>
      </w:r>
      <w:r>
        <w:tab/>
        <w:t>___</w:t>
      </w:r>
      <w:r w:rsidRPr="00F55E2D">
        <w:t xml:space="preserve"> </w:t>
      </w:r>
      <w:r>
        <w:t>Ossian Riday ______________________________________________________</w:t>
      </w:r>
    </w:p>
    <w:p w:rsidR="00CE66E4" w:rsidRDefault="00CE66E4" w:rsidP="00CE66E4">
      <w:pPr>
        <w:spacing w:before="360" w:after="360"/>
      </w:pPr>
    </w:p>
    <w:p w:rsidR="00CE66E4" w:rsidRDefault="00CE66E4" w:rsidP="00CE66E4"/>
    <w:p w:rsidR="00CE66E4" w:rsidRDefault="00CE66E4" w:rsidP="00CE66E4">
      <w:r>
        <w:t>Reviewed &amp; Approved:</w:t>
      </w:r>
      <w:r>
        <w:tab/>
        <w:t>____Jim Peterson_______________________________________________________</w:t>
      </w:r>
    </w:p>
    <w:p w:rsidR="008B7145" w:rsidRDefault="008B7145" w:rsidP="00CE66E4">
      <w:pPr>
        <w:spacing w:before="360" w:after="360"/>
      </w:pPr>
    </w:p>
    <w:sectPr w:rsidR="008B7145" w:rsidSect="009D7CE1">
      <w:headerReference w:type="default" r:id="rId8"/>
      <w:footerReference w:type="default" r:id="rId9"/>
      <w:pgSz w:w="12240" w:h="15840" w:code="1"/>
      <w:pgMar w:top="720" w:right="720" w:bottom="1152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55A" w:rsidRDefault="00A0655A">
      <w:pPr>
        <w:pStyle w:val="EnvelopeAddress"/>
        <w:framePr w:wrap="auto"/>
        <w:pPrChange w:id="2" w:author=" " w:date="2006-11-13T18:10:00Z">
          <w:pPr/>
        </w:pPrChange>
      </w:pPr>
      <w:r>
        <w:separator/>
      </w:r>
    </w:p>
  </w:endnote>
  <w:endnote w:type="continuationSeparator" w:id="0">
    <w:p w:rsidR="00A0655A" w:rsidRDefault="00A0655A">
      <w:pPr>
        <w:pStyle w:val="EnvelopeAddress"/>
        <w:framePr w:wrap="auto"/>
        <w:pPrChange w:id="3" w:author=" " w:date="2006-11-13T18:10:00Z">
          <w:pPr/>
        </w:pPrChange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7C1" w:rsidRDefault="00D10486" w:rsidP="009D7CE1">
    <w:pPr>
      <w:pStyle w:val="Footer"/>
      <w:ind w:left="1620" w:right="2160"/>
      <w:rPr>
        <w:rFonts w:ascii="Arial" w:hAnsi="Arial"/>
        <w:sz w:val="16"/>
        <w:szCs w:val="16"/>
      </w:rPr>
    </w:pPr>
    <w:r>
      <w:rPr>
        <w:rFonts w:ascii="Arial" w:hAnsi="Arial"/>
        <w:b/>
        <w:smallCaps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-63500</wp:posOffset>
              </wp:positionV>
              <wp:extent cx="7315200" cy="0"/>
              <wp:effectExtent l="9525" t="12700" r="9525" b="635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5pt" to="558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VS+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"/>
          </w:pict>
        </mc:Fallback>
      </mc:AlternateContent>
    </w:r>
    <w:r w:rsidR="002A77C1">
      <w:rPr>
        <w:rFonts w:ascii="Arial" w:hAnsi="Arial"/>
        <w:b/>
        <w:smallCaps/>
        <w:sz w:val="16"/>
        <w:szCs w:val="16"/>
      </w:rPr>
      <w:t>p</w:t>
    </w:r>
    <w:r w:rsidR="002A77C1" w:rsidRPr="009D7CE1">
      <w:rPr>
        <w:rFonts w:ascii="Arial" w:hAnsi="Arial"/>
        <w:b/>
        <w:smallCaps/>
        <w:sz w:val="16"/>
        <w:szCs w:val="16"/>
      </w:rPr>
      <w:t>roprietary and confidential</w:t>
    </w:r>
    <w:r w:rsidR="002A77C1" w:rsidRPr="002F5AA5">
      <w:rPr>
        <w:rFonts w:ascii="Arial" w:hAnsi="Arial"/>
        <w:sz w:val="16"/>
        <w:szCs w:val="16"/>
      </w:rPr>
      <w:t xml:space="preserve"> - This document is the property of </w:t>
    </w:r>
    <w:proofErr w:type="spellStart"/>
    <w:r w:rsidR="002A77C1" w:rsidRPr="002F5AA5">
      <w:rPr>
        <w:rFonts w:ascii="Arial" w:hAnsi="Arial"/>
        <w:sz w:val="16"/>
        <w:szCs w:val="16"/>
      </w:rPr>
      <w:t>En</w:t>
    </w:r>
    <w:r w:rsidR="002A77C1">
      <w:rPr>
        <w:rFonts w:ascii="Arial" w:hAnsi="Arial"/>
        <w:sz w:val="16"/>
        <w:szCs w:val="16"/>
      </w:rPr>
      <w:t>erc</w:t>
    </w:r>
    <w:r w:rsidR="002A77C1" w:rsidRPr="002F5AA5">
      <w:rPr>
        <w:rFonts w:ascii="Arial" w:hAnsi="Arial"/>
        <w:sz w:val="16"/>
        <w:szCs w:val="16"/>
      </w:rPr>
      <w:t>on</w:t>
    </w:r>
    <w:proofErr w:type="spellEnd"/>
    <w:r w:rsidR="002A77C1" w:rsidRPr="002F5AA5">
      <w:rPr>
        <w:rFonts w:ascii="Arial" w:hAnsi="Arial"/>
        <w:sz w:val="16"/>
        <w:szCs w:val="16"/>
      </w:rPr>
      <w:t xml:space="preserve"> Technologies and may not be reproduced without the written permission of the management of </w:t>
    </w:r>
    <w:proofErr w:type="spellStart"/>
    <w:r w:rsidR="002A77C1" w:rsidRPr="002F5AA5">
      <w:rPr>
        <w:rFonts w:ascii="Arial" w:hAnsi="Arial"/>
        <w:sz w:val="16"/>
        <w:szCs w:val="16"/>
      </w:rPr>
      <w:t>Enercon</w:t>
    </w:r>
    <w:proofErr w:type="spellEnd"/>
    <w:r w:rsidR="002A77C1" w:rsidRPr="002F5AA5">
      <w:rPr>
        <w:rFonts w:ascii="Arial" w:hAnsi="Arial"/>
        <w:sz w:val="16"/>
        <w:szCs w:val="16"/>
      </w:rPr>
      <w:t xml:space="preserve"> Technologies</w:t>
    </w:r>
  </w:p>
  <w:p w:rsidR="008A118B" w:rsidRPr="008A118B" w:rsidRDefault="008A118B" w:rsidP="008A118B">
    <w:pPr>
      <w:pStyle w:val="Footer"/>
      <w:ind w:left="1620" w:right="432"/>
      <w:jc w:val="right"/>
      <w:rPr>
        <w:szCs w:val="16"/>
      </w:rPr>
    </w:pP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  <w:t>Design Review Rev 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55A" w:rsidRDefault="00A0655A">
      <w:pPr>
        <w:pStyle w:val="EnvelopeAddress"/>
        <w:framePr w:wrap="auto"/>
        <w:pPrChange w:id="0" w:author=" " w:date="2006-11-13T18:10:00Z">
          <w:pPr/>
        </w:pPrChange>
      </w:pPr>
      <w:r>
        <w:separator/>
      </w:r>
    </w:p>
  </w:footnote>
  <w:footnote w:type="continuationSeparator" w:id="0">
    <w:p w:rsidR="00A0655A" w:rsidRDefault="00A0655A">
      <w:pPr>
        <w:pStyle w:val="EnvelopeAddress"/>
        <w:framePr w:wrap="auto"/>
        <w:pPrChange w:id="1" w:author=" " w:date="2006-11-13T18:10:00Z">
          <w:pPr/>
        </w:pPrChange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6912"/>
      <w:gridCol w:w="1620"/>
    </w:tblGrid>
    <w:tr w:rsidR="002A77C1">
      <w:tc>
        <w:tcPr>
          <w:tcW w:w="2268" w:type="dxa"/>
          <w:tcBorders>
            <w:right w:val="nil"/>
          </w:tcBorders>
          <w:vAlign w:val="center"/>
        </w:tcPr>
        <w:p w:rsidR="002A77C1" w:rsidRDefault="00D10486" w:rsidP="00165F82">
          <w:pPr>
            <w:spacing w:before="60" w:after="60"/>
          </w:pPr>
          <w:r>
            <w:rPr>
              <w:noProof/>
            </w:rPr>
            <w:drawing>
              <wp:inline distT="0" distB="0" distL="0" distR="0" wp14:anchorId="205B2E0A" wp14:editId="6501FEFC">
                <wp:extent cx="942975" cy="695325"/>
                <wp:effectExtent l="0" t="0" r="9525" b="9525"/>
                <wp:docPr id="1" name="Picture 1" descr="Enercon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nercon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  <w:tcBorders>
            <w:left w:val="nil"/>
            <w:right w:val="nil"/>
          </w:tcBorders>
          <w:vAlign w:val="center"/>
        </w:tcPr>
        <w:p w:rsidR="002A77C1" w:rsidRDefault="00D10486" w:rsidP="00165F82">
          <w:pPr>
            <w:spacing w:before="60"/>
            <w:jc w:val="center"/>
            <w:rPr>
              <w:rFonts w:ascii="Arial" w:hAnsi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Software</w:t>
          </w:r>
          <w:r w:rsidR="002A77C1" w:rsidRPr="00362A67">
            <w:rPr>
              <w:rFonts w:ascii="Arial" w:hAnsi="Arial"/>
              <w:b/>
              <w:sz w:val="24"/>
              <w:szCs w:val="24"/>
            </w:rPr>
            <w:t xml:space="preserve"> Review Report</w:t>
          </w:r>
        </w:p>
        <w:p w:rsidR="00D10486" w:rsidRPr="00362A67" w:rsidRDefault="00367D04" w:rsidP="00165F82">
          <w:pPr>
            <w:spacing w:before="60"/>
            <w:jc w:val="center"/>
            <w:rPr>
              <w:rFonts w:ascii="Arial" w:hAnsi="Arial"/>
              <w:b/>
              <w:sz w:val="24"/>
              <w:szCs w:val="24"/>
            </w:rPr>
          </w:pPr>
          <w:proofErr w:type="spellStart"/>
          <w:r>
            <w:rPr>
              <w:rFonts w:ascii="Arial" w:hAnsi="Arial"/>
              <w:b/>
              <w:sz w:val="24"/>
              <w:szCs w:val="24"/>
            </w:rPr>
            <w:t>VapothermTest</w:t>
          </w:r>
          <w:proofErr w:type="spellEnd"/>
        </w:p>
        <w:p w:rsidR="002A77C1" w:rsidRDefault="002A77C1" w:rsidP="00165F82">
          <w:pPr>
            <w:jc w:val="center"/>
          </w:pPr>
        </w:p>
      </w:tc>
      <w:tc>
        <w:tcPr>
          <w:tcW w:w="1620" w:type="dxa"/>
          <w:tcBorders>
            <w:left w:val="nil"/>
          </w:tcBorders>
          <w:vAlign w:val="center"/>
        </w:tcPr>
        <w:p w:rsidR="002A77C1" w:rsidRDefault="002A77C1" w:rsidP="002F5AA5">
          <w:pPr>
            <w:spacing w:before="120"/>
            <w:jc w:val="right"/>
            <w:rPr>
              <w:rFonts w:ascii="Arial" w:hAnsi="Arial"/>
            </w:rPr>
          </w:pPr>
          <w:r>
            <w:rPr>
              <w:rFonts w:ascii="Arial" w:hAnsi="Arial"/>
            </w:rPr>
            <w:t xml:space="preserve">Page 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PAGE  \* MERGEFORMAT </w:instrText>
          </w:r>
          <w:r>
            <w:rPr>
              <w:rFonts w:ascii="Arial" w:hAnsi="Arial"/>
            </w:rPr>
            <w:fldChar w:fldCharType="separate"/>
          </w:r>
          <w:r w:rsidR="00367D04">
            <w:rPr>
              <w:rFonts w:ascii="Arial" w:hAnsi="Arial"/>
              <w:noProof/>
            </w:rPr>
            <w:t>1</w:t>
          </w:r>
          <w:r>
            <w:rPr>
              <w:rFonts w:ascii="Arial" w:hAnsi="Arial"/>
            </w:rPr>
            <w:fldChar w:fldCharType="end"/>
          </w:r>
          <w:r>
            <w:rPr>
              <w:rFonts w:ascii="Arial" w:hAnsi="Arial"/>
            </w:rPr>
            <w:t xml:space="preserve"> of 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NUMPAGES  \* MERGEFORMAT </w:instrText>
          </w:r>
          <w:r>
            <w:rPr>
              <w:rFonts w:ascii="Arial" w:hAnsi="Arial"/>
            </w:rPr>
            <w:fldChar w:fldCharType="separate"/>
          </w:r>
          <w:r w:rsidR="00367D04">
            <w:rPr>
              <w:rFonts w:ascii="Arial" w:hAnsi="Arial"/>
              <w:noProof/>
            </w:rPr>
            <w:t>2</w:t>
          </w:r>
          <w:r>
            <w:rPr>
              <w:rFonts w:ascii="Arial" w:hAnsi="Arial"/>
            </w:rPr>
            <w:fldChar w:fldCharType="end"/>
          </w:r>
        </w:p>
      </w:tc>
    </w:tr>
  </w:tbl>
  <w:p w:rsidR="002A77C1" w:rsidRDefault="002A77C1" w:rsidP="002F5A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B6074"/>
    <w:multiLevelType w:val="hybridMultilevel"/>
    <w:tmpl w:val="7C58BA48"/>
    <w:lvl w:ilvl="0" w:tplc="CF7097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465E80"/>
    <w:multiLevelType w:val="hybridMultilevel"/>
    <w:tmpl w:val="52BA2D6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486"/>
    <w:rsid w:val="0002650E"/>
    <w:rsid w:val="00040FB2"/>
    <w:rsid w:val="00046D03"/>
    <w:rsid w:val="000540C8"/>
    <w:rsid w:val="00071D17"/>
    <w:rsid w:val="00096784"/>
    <w:rsid w:val="000A17E6"/>
    <w:rsid w:val="000B6C0D"/>
    <w:rsid w:val="000D0289"/>
    <w:rsid w:val="000D26BA"/>
    <w:rsid w:val="000D6221"/>
    <w:rsid w:val="000E35AF"/>
    <w:rsid w:val="000F6241"/>
    <w:rsid w:val="00116E21"/>
    <w:rsid w:val="001264BA"/>
    <w:rsid w:val="0013461B"/>
    <w:rsid w:val="001376C5"/>
    <w:rsid w:val="00144246"/>
    <w:rsid w:val="00150627"/>
    <w:rsid w:val="00161F27"/>
    <w:rsid w:val="00165F82"/>
    <w:rsid w:val="001715A1"/>
    <w:rsid w:val="00175EEB"/>
    <w:rsid w:val="001A129C"/>
    <w:rsid w:val="001D2404"/>
    <w:rsid w:val="001E3D25"/>
    <w:rsid w:val="00202627"/>
    <w:rsid w:val="00217A26"/>
    <w:rsid w:val="00220B42"/>
    <w:rsid w:val="00224E96"/>
    <w:rsid w:val="002355AC"/>
    <w:rsid w:val="00243D90"/>
    <w:rsid w:val="00264575"/>
    <w:rsid w:val="002648C6"/>
    <w:rsid w:val="00291F42"/>
    <w:rsid w:val="002A75DF"/>
    <w:rsid w:val="002A77C1"/>
    <w:rsid w:val="002C61DA"/>
    <w:rsid w:val="002D5C05"/>
    <w:rsid w:val="002E4EC7"/>
    <w:rsid w:val="002F5AA5"/>
    <w:rsid w:val="003005A1"/>
    <w:rsid w:val="00327FF4"/>
    <w:rsid w:val="003470D2"/>
    <w:rsid w:val="00353D04"/>
    <w:rsid w:val="00362A67"/>
    <w:rsid w:val="00367D04"/>
    <w:rsid w:val="00381CCD"/>
    <w:rsid w:val="0038208B"/>
    <w:rsid w:val="003962C8"/>
    <w:rsid w:val="003B3BDB"/>
    <w:rsid w:val="003C3831"/>
    <w:rsid w:val="003C46C8"/>
    <w:rsid w:val="003D1401"/>
    <w:rsid w:val="003D79D9"/>
    <w:rsid w:val="003E15D4"/>
    <w:rsid w:val="003E2E57"/>
    <w:rsid w:val="003E4CB0"/>
    <w:rsid w:val="003F3ECA"/>
    <w:rsid w:val="0040228A"/>
    <w:rsid w:val="004138F8"/>
    <w:rsid w:val="00452063"/>
    <w:rsid w:val="0047765C"/>
    <w:rsid w:val="00491401"/>
    <w:rsid w:val="00492A38"/>
    <w:rsid w:val="004B1481"/>
    <w:rsid w:val="004B7E63"/>
    <w:rsid w:val="004C0696"/>
    <w:rsid w:val="004C342C"/>
    <w:rsid w:val="004D269A"/>
    <w:rsid w:val="004D3B5F"/>
    <w:rsid w:val="004F16D7"/>
    <w:rsid w:val="00510245"/>
    <w:rsid w:val="0051360E"/>
    <w:rsid w:val="00523B98"/>
    <w:rsid w:val="005256B3"/>
    <w:rsid w:val="00530584"/>
    <w:rsid w:val="00540AD9"/>
    <w:rsid w:val="00562B28"/>
    <w:rsid w:val="00567C5B"/>
    <w:rsid w:val="005775E0"/>
    <w:rsid w:val="005A26C1"/>
    <w:rsid w:val="005B4920"/>
    <w:rsid w:val="005F5B6F"/>
    <w:rsid w:val="005F60D4"/>
    <w:rsid w:val="00603F3E"/>
    <w:rsid w:val="00640BE2"/>
    <w:rsid w:val="00674051"/>
    <w:rsid w:val="00680804"/>
    <w:rsid w:val="006843A8"/>
    <w:rsid w:val="00697E7E"/>
    <w:rsid w:val="006C5F5D"/>
    <w:rsid w:val="006D2142"/>
    <w:rsid w:val="006D7AE0"/>
    <w:rsid w:val="00717A79"/>
    <w:rsid w:val="00717D52"/>
    <w:rsid w:val="00726CA8"/>
    <w:rsid w:val="00780A3A"/>
    <w:rsid w:val="00794665"/>
    <w:rsid w:val="007A07D8"/>
    <w:rsid w:val="007B01F0"/>
    <w:rsid w:val="00817BAE"/>
    <w:rsid w:val="00854362"/>
    <w:rsid w:val="00867A49"/>
    <w:rsid w:val="00867EE4"/>
    <w:rsid w:val="00872238"/>
    <w:rsid w:val="00873FEA"/>
    <w:rsid w:val="008774E3"/>
    <w:rsid w:val="00884F1F"/>
    <w:rsid w:val="008A118B"/>
    <w:rsid w:val="008A6A2A"/>
    <w:rsid w:val="008A77B7"/>
    <w:rsid w:val="008B7145"/>
    <w:rsid w:val="008C1FAA"/>
    <w:rsid w:val="008D5414"/>
    <w:rsid w:val="008E3A9C"/>
    <w:rsid w:val="008E4FC7"/>
    <w:rsid w:val="008E6640"/>
    <w:rsid w:val="00912C94"/>
    <w:rsid w:val="00930AE4"/>
    <w:rsid w:val="0093421F"/>
    <w:rsid w:val="00937757"/>
    <w:rsid w:val="009633AA"/>
    <w:rsid w:val="00971A98"/>
    <w:rsid w:val="009918B2"/>
    <w:rsid w:val="009921FB"/>
    <w:rsid w:val="009C0C17"/>
    <w:rsid w:val="009C395A"/>
    <w:rsid w:val="009D7CE1"/>
    <w:rsid w:val="00A01C11"/>
    <w:rsid w:val="00A0655A"/>
    <w:rsid w:val="00A43F77"/>
    <w:rsid w:val="00A4650F"/>
    <w:rsid w:val="00A47E88"/>
    <w:rsid w:val="00A64EF6"/>
    <w:rsid w:val="00A71377"/>
    <w:rsid w:val="00A81490"/>
    <w:rsid w:val="00A816C8"/>
    <w:rsid w:val="00AA04BB"/>
    <w:rsid w:val="00AB5D5E"/>
    <w:rsid w:val="00AC3FC2"/>
    <w:rsid w:val="00AE6052"/>
    <w:rsid w:val="00AF642D"/>
    <w:rsid w:val="00B077F6"/>
    <w:rsid w:val="00B276B0"/>
    <w:rsid w:val="00B32769"/>
    <w:rsid w:val="00B42119"/>
    <w:rsid w:val="00B468C4"/>
    <w:rsid w:val="00B541D2"/>
    <w:rsid w:val="00B745EE"/>
    <w:rsid w:val="00B779F4"/>
    <w:rsid w:val="00B81A00"/>
    <w:rsid w:val="00B95CB6"/>
    <w:rsid w:val="00BC7406"/>
    <w:rsid w:val="00BC78C7"/>
    <w:rsid w:val="00BE7EC5"/>
    <w:rsid w:val="00C142CB"/>
    <w:rsid w:val="00C308F2"/>
    <w:rsid w:val="00C35E22"/>
    <w:rsid w:val="00C4193B"/>
    <w:rsid w:val="00C47680"/>
    <w:rsid w:val="00C51C4B"/>
    <w:rsid w:val="00C87291"/>
    <w:rsid w:val="00CC580B"/>
    <w:rsid w:val="00CD4077"/>
    <w:rsid w:val="00CD71DA"/>
    <w:rsid w:val="00CE66E4"/>
    <w:rsid w:val="00CF1559"/>
    <w:rsid w:val="00CF7A28"/>
    <w:rsid w:val="00D0062A"/>
    <w:rsid w:val="00D10486"/>
    <w:rsid w:val="00D326C8"/>
    <w:rsid w:val="00D77E81"/>
    <w:rsid w:val="00DB13B4"/>
    <w:rsid w:val="00DC4CFD"/>
    <w:rsid w:val="00DD239E"/>
    <w:rsid w:val="00DE6979"/>
    <w:rsid w:val="00E17D9E"/>
    <w:rsid w:val="00E4612A"/>
    <w:rsid w:val="00E467C5"/>
    <w:rsid w:val="00E65A53"/>
    <w:rsid w:val="00E82418"/>
    <w:rsid w:val="00EB179C"/>
    <w:rsid w:val="00EE56A2"/>
    <w:rsid w:val="00F26AAE"/>
    <w:rsid w:val="00F5692F"/>
    <w:rsid w:val="00F83C60"/>
    <w:rsid w:val="00F94414"/>
    <w:rsid w:val="00F948BD"/>
    <w:rsid w:val="00FA6E5E"/>
    <w:rsid w:val="00FF4AE6"/>
    <w:rsid w:val="00FF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5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A71377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32"/>
      <w:szCs w:val="32"/>
    </w:rPr>
  </w:style>
  <w:style w:type="paragraph" w:styleId="BodyText">
    <w:name w:val="Body Text"/>
    <w:basedOn w:val="Normal"/>
    <w:rsid w:val="00165F82"/>
    <w:pPr>
      <w:ind w:left="576"/>
    </w:pPr>
    <w:rPr>
      <w:rFonts w:ascii="Arial" w:hAnsi="Arial"/>
    </w:rPr>
  </w:style>
  <w:style w:type="paragraph" w:styleId="Header">
    <w:name w:val="header"/>
    <w:basedOn w:val="Normal"/>
    <w:rsid w:val="00165F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5F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F5A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10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5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A71377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32"/>
      <w:szCs w:val="32"/>
    </w:rPr>
  </w:style>
  <w:style w:type="paragraph" w:styleId="BodyText">
    <w:name w:val="Body Text"/>
    <w:basedOn w:val="Normal"/>
    <w:rsid w:val="00165F82"/>
    <w:pPr>
      <w:ind w:left="576"/>
    </w:pPr>
    <w:rPr>
      <w:rFonts w:ascii="Arial" w:hAnsi="Arial"/>
    </w:rPr>
  </w:style>
  <w:style w:type="paragraph" w:styleId="Header">
    <w:name w:val="header"/>
    <w:basedOn w:val="Normal"/>
    <w:rsid w:val="00165F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5F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F5A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10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 Date:</vt:lpstr>
    </vt:vector>
  </TitlesOfParts>
  <Company>Enercon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Date:</dc:title>
  <dc:creator>Ossian Riday</dc:creator>
  <cp:lastModifiedBy>James G Peterson</cp:lastModifiedBy>
  <cp:revision>12</cp:revision>
  <cp:lastPrinted>2014-07-25T15:17:00Z</cp:lastPrinted>
  <dcterms:created xsi:type="dcterms:W3CDTF">2014-05-12T18:01:00Z</dcterms:created>
  <dcterms:modified xsi:type="dcterms:W3CDTF">2015-02-20T19:07:00Z</dcterms:modified>
</cp:coreProperties>
</file>